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Pr="00F750A5" w:rsidRDefault="00F176B3" w:rsidP="00FD43B2">
      <w:pPr>
        <w:ind w:right="1350" w:hanging="180"/>
        <w:rPr>
          <w:rFonts w:eastAsia="ＭＳ Ｐゴシック"/>
        </w:rPr>
      </w:pPr>
      <w:r w:rsidRPr="00F750A5">
        <w:rPr>
          <w:rFonts w:eastAsia="ＭＳ Ｐゴシック"/>
          <w:noProof/>
          <w:lang w:eastAsia="ja-JP"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Pr="00F750A5" w:rsidRDefault="009105F1" w:rsidP="00AE7298">
      <w:pPr>
        <w:pStyle w:val="a6"/>
        <w:rPr>
          <w:rFonts w:eastAsia="ＭＳ Ｐゴシック"/>
          <w:b/>
        </w:rPr>
      </w:pPr>
    </w:p>
    <w:p w:rsidR="007D558E" w:rsidRPr="00F750A5" w:rsidRDefault="007D558E" w:rsidP="00AE7298">
      <w:pPr>
        <w:pStyle w:val="a6"/>
        <w:rPr>
          <w:rFonts w:eastAsia="ＭＳ Ｐゴシック"/>
          <w:b/>
        </w:rPr>
      </w:pPr>
    </w:p>
    <w:p w:rsidR="009105F1" w:rsidRPr="00F750A5" w:rsidRDefault="009105F1" w:rsidP="00AE7298">
      <w:pPr>
        <w:pStyle w:val="a6"/>
        <w:rPr>
          <w:rFonts w:eastAsia="ＭＳ Ｐゴシック"/>
          <w:b/>
        </w:rPr>
      </w:pPr>
    </w:p>
    <w:p w:rsidR="00404A10" w:rsidRPr="00F750A5" w:rsidRDefault="00F750A5" w:rsidP="006E1FEF">
      <w:pPr>
        <w:pStyle w:val="Style1"/>
        <w:outlineLvl w:val="0"/>
        <w:rPr>
          <w:rFonts w:eastAsia="ＭＳ Ｐゴシック"/>
          <w:b/>
          <w:lang w:eastAsia="ja-JP"/>
        </w:rPr>
      </w:pPr>
      <w:r w:rsidRPr="00F750A5">
        <w:rPr>
          <w:rFonts w:eastAsia="ＭＳ Ｐゴシック" w:hAnsi="ＭＳ Ｐゴシック"/>
          <w:b/>
          <w:lang w:eastAsia="ja-JP"/>
        </w:rPr>
        <w:t>拡張コンテンツが含まれています</w:t>
      </w:r>
      <w:r w:rsidR="00404A10" w:rsidRPr="00F750A5">
        <w:rPr>
          <w:rFonts w:eastAsia="ＭＳ Ｐゴシック"/>
          <w:b/>
          <w:lang w:eastAsia="ja-JP"/>
        </w:rPr>
        <w:t xml:space="preserve">: </w:t>
      </w:r>
    </w:p>
    <w:p w:rsidR="006E1FEF" w:rsidRPr="00F750A5" w:rsidRDefault="00F750A5" w:rsidP="0031488A">
      <w:pPr>
        <w:pStyle w:val="Style1"/>
        <w:ind w:left="0" w:firstLine="0"/>
        <w:rPr>
          <w:rFonts w:eastAsia="ＭＳ Ｐゴシック"/>
          <w:lang w:eastAsia="ja-JP"/>
        </w:rPr>
      </w:pPr>
      <w:r w:rsidRPr="00F750A5">
        <w:rPr>
          <w:rFonts w:eastAsia="ＭＳ Ｐゴシック" w:hAnsi="ＭＳ Ｐゴシック"/>
          <w:lang w:eastAsia="ja-JP"/>
        </w:rPr>
        <w:t>この</w:t>
      </w:r>
      <w:r w:rsidR="006E1FEF" w:rsidRPr="00F750A5">
        <w:rPr>
          <w:rFonts w:eastAsia="ＭＳ Ｐゴシック"/>
          <w:lang w:eastAsia="ja-JP"/>
        </w:rPr>
        <w:t xml:space="preserve"> DWF </w:t>
      </w:r>
      <w:r w:rsidRPr="00F750A5">
        <w:rPr>
          <w:rFonts w:eastAsia="ＭＳ Ｐゴシック" w:hAnsi="ＭＳ Ｐゴシック"/>
          <w:lang w:eastAsia="ja-JP"/>
        </w:rPr>
        <w:t>ファイルには、現在</w:t>
      </w:r>
      <w:del w:id="0" w:author="Mino Barada" w:date="2007-08-17T12:29:00Z">
        <w:r w:rsidRPr="00F750A5" w:rsidDel="004274B4">
          <w:rPr>
            <w:rFonts w:eastAsia="ＭＳ Ｐゴシック" w:hAnsi="ＭＳ Ｐゴシック"/>
            <w:lang w:eastAsia="ja-JP"/>
          </w:rPr>
          <w:delText>ご使用</w:delText>
        </w:r>
      </w:del>
      <w:ins w:id="1" w:author="Mino Barada" w:date="2007-08-17T12:29:00Z">
        <w:r w:rsidR="004274B4">
          <w:rPr>
            <w:rFonts w:eastAsia="ＭＳ Ｐゴシック" w:hAnsi="ＭＳ Ｐゴシック" w:hint="eastAsia"/>
            <w:lang w:eastAsia="ja-JP"/>
          </w:rPr>
          <w:t>お使い</w:t>
        </w:r>
      </w:ins>
      <w:r w:rsidRPr="00F750A5">
        <w:rPr>
          <w:rFonts w:eastAsia="ＭＳ Ｐゴシック" w:hAnsi="ＭＳ Ｐゴシック"/>
          <w:lang w:eastAsia="ja-JP"/>
        </w:rPr>
        <w:t>のアプリケーションでは表示できない拡張コンテンツが含まれています。</w:t>
      </w:r>
      <w:r w:rsidR="0031488A" w:rsidRPr="00F750A5">
        <w:rPr>
          <w:rFonts w:eastAsia="ＭＳ Ｐゴシック"/>
          <w:lang w:eastAsia="ja-JP"/>
        </w:rPr>
        <w:t xml:space="preserve"> </w:t>
      </w:r>
    </w:p>
    <w:p w:rsidR="0031488A" w:rsidRPr="00F750A5" w:rsidRDefault="0031488A" w:rsidP="0031488A">
      <w:pPr>
        <w:pStyle w:val="Style1"/>
        <w:ind w:left="0" w:firstLine="0"/>
        <w:rPr>
          <w:rFonts w:eastAsia="ＭＳ Ｐゴシック"/>
          <w:lang w:eastAsia="ja-JP"/>
        </w:rPr>
      </w:pPr>
    </w:p>
    <w:p w:rsidR="0031488A" w:rsidRPr="00F750A5" w:rsidRDefault="0031488A" w:rsidP="0031488A">
      <w:pPr>
        <w:pStyle w:val="Style1"/>
        <w:ind w:left="0" w:firstLine="0"/>
        <w:rPr>
          <w:rFonts w:eastAsia="ＭＳ Ｐゴシック"/>
          <w:lang w:eastAsia="ja-JP"/>
        </w:rPr>
      </w:pPr>
    </w:p>
    <w:p w:rsidR="00F84546" w:rsidRPr="00F750A5" w:rsidRDefault="00F750A5" w:rsidP="00A4284E">
      <w:pPr>
        <w:pStyle w:val="Style1"/>
        <w:ind w:left="0" w:firstLine="0"/>
        <w:rPr>
          <w:rFonts w:eastAsia="ＭＳ Ｐゴシック"/>
          <w:lang w:eastAsia="ja-JP"/>
        </w:rPr>
      </w:pPr>
      <w:r w:rsidRPr="00F750A5">
        <w:rPr>
          <w:rFonts w:eastAsia="ＭＳ Ｐゴシック" w:hAnsi="ＭＳ Ｐゴシック"/>
          <w:lang w:eastAsia="ja-JP"/>
        </w:rPr>
        <w:t>コンテンツ</w:t>
      </w:r>
      <w:r>
        <w:rPr>
          <w:rFonts w:eastAsia="ＭＳ Ｐゴシック" w:hAnsi="ＭＳ Ｐゴシック" w:hint="eastAsia"/>
          <w:lang w:eastAsia="ja-JP"/>
        </w:rPr>
        <w:t>全体を</w:t>
      </w:r>
      <w:r w:rsidRPr="00F750A5">
        <w:rPr>
          <w:rFonts w:eastAsia="ＭＳ Ｐゴシック" w:hAnsi="ＭＳ Ｐゴシック"/>
          <w:lang w:eastAsia="ja-JP"/>
        </w:rPr>
        <w:t>表示するには、</w:t>
      </w:r>
      <w:del w:id="2" w:author="Mino Barada" w:date="2007-08-17T12:25:00Z">
        <w:r w:rsidRPr="00F750A5" w:rsidDel="0068028C">
          <w:rPr>
            <w:rFonts w:eastAsia="ＭＳ Ｐゴシック" w:hAnsi="ＭＳ Ｐゴシック" w:hint="eastAsia"/>
            <w:lang w:eastAsia="ja-JP"/>
          </w:rPr>
          <w:delText>次</w:delText>
        </w:r>
      </w:del>
      <w:ins w:id="3" w:author="Mino Barada" w:date="2007-08-17T12:25:00Z">
        <w:r w:rsidR="0068028C">
          <w:rPr>
            <w:rFonts w:eastAsia="ＭＳ Ｐゴシック" w:hAnsi="ＭＳ Ｐゴシック" w:hint="eastAsia"/>
            <w:lang w:eastAsia="ja-JP"/>
          </w:rPr>
          <w:t>弊社</w:t>
        </w:r>
      </w:ins>
      <w:r w:rsidRPr="00F750A5">
        <w:rPr>
          <w:rFonts w:eastAsia="ＭＳ Ｐゴシック" w:hAnsi="ＭＳ Ｐゴシック"/>
          <w:lang w:eastAsia="ja-JP"/>
        </w:rPr>
        <w:t>の</w:t>
      </w:r>
      <w:ins w:id="4" w:author="Mino Barada" w:date="2007-08-17T12:25:00Z">
        <w:r w:rsidR="0068028C">
          <w:rPr>
            <w:rFonts w:eastAsia="ＭＳ Ｐゴシック" w:hAnsi="ＭＳ Ｐゴシック" w:hint="eastAsia"/>
            <w:lang w:eastAsia="ja-JP"/>
          </w:rPr>
          <w:t>Web</w:t>
        </w:r>
      </w:ins>
      <w:r w:rsidRPr="00F750A5">
        <w:rPr>
          <w:rFonts w:eastAsia="ＭＳ Ｐゴシック" w:hAnsi="ＭＳ Ｐゴシック"/>
          <w:lang w:eastAsia="ja-JP"/>
        </w:rPr>
        <w:t>サイトから無償の</w:t>
      </w:r>
      <w:r w:rsidRPr="00F750A5">
        <w:rPr>
          <w:rFonts w:eastAsia="ＭＳ Ｐゴシック"/>
          <w:lang w:eastAsia="ja-JP"/>
        </w:rPr>
        <w:t xml:space="preserve"> </w:t>
      </w:r>
      <w:r w:rsidR="00F84546" w:rsidRPr="00F750A5">
        <w:rPr>
          <w:rFonts w:eastAsia="ＭＳ Ｐゴシック"/>
          <w:lang w:eastAsia="ja-JP"/>
        </w:rPr>
        <w:t xml:space="preserve">Autodesk Design Review </w:t>
      </w:r>
      <w:r w:rsidRPr="00F750A5">
        <w:rPr>
          <w:rFonts w:eastAsia="ＭＳ Ｐゴシック" w:hAnsi="ＭＳ Ｐゴシック"/>
          <w:lang w:eastAsia="ja-JP"/>
        </w:rPr>
        <w:t>をダウンロードしてください</w:t>
      </w:r>
      <w:r w:rsidR="001D691C" w:rsidRPr="00F750A5">
        <w:rPr>
          <w:rFonts w:eastAsia="ＭＳ Ｐゴシック"/>
          <w:lang w:eastAsia="ja-JP"/>
        </w:rPr>
        <w:t xml:space="preserve">: </w:t>
      </w:r>
      <w:del w:id="5" w:author="furuhaa" w:date="2007-08-20T16:09:00Z">
        <w:r w:rsidR="00BD7F3A" w:rsidDel="001461A9">
          <w:fldChar w:fldCharType="begin"/>
        </w:r>
        <w:r w:rsidR="00BD7F3A" w:rsidDel="001461A9">
          <w:rPr>
            <w:lang w:eastAsia="ja-JP"/>
          </w:rPr>
          <w:delInstrText>HYPERLINK "http://www.autodesk.com/designreview-download"</w:delInstrText>
        </w:r>
        <w:r w:rsidR="00BD7F3A" w:rsidDel="001461A9">
          <w:fldChar w:fldCharType="separate"/>
        </w:r>
        <w:r w:rsidR="0031488A" w:rsidRPr="00F750A5" w:rsidDel="001461A9">
          <w:rPr>
            <w:rStyle w:val="a5"/>
            <w:rFonts w:eastAsia="ＭＳ Ｐゴシック"/>
            <w:lang w:eastAsia="ja-JP"/>
          </w:rPr>
          <w:delText>http://www.autodesk.com/designreview-download</w:delText>
        </w:r>
        <w:r w:rsidR="00BD7F3A" w:rsidDel="001461A9">
          <w:fldChar w:fldCharType="end"/>
        </w:r>
      </w:del>
      <w:ins w:id="6" w:author="furuhaa" w:date="2007-08-20T16:09:00Z">
        <w:r w:rsidR="001461A9" w:rsidRPr="001461A9">
          <w:rPr>
            <w:lang w:eastAsia="ja-JP"/>
          </w:rPr>
          <w:t>http://www.autodesk.co.jp/designreview-download</w:t>
        </w:r>
      </w:ins>
    </w:p>
    <w:p w:rsidR="0047466B" w:rsidRPr="00F750A5" w:rsidRDefault="0047466B" w:rsidP="00A4284E">
      <w:pPr>
        <w:pStyle w:val="Style1"/>
        <w:rPr>
          <w:rFonts w:eastAsia="ＭＳ Ｐゴシック"/>
          <w:lang w:eastAsia="ja-JP"/>
        </w:rPr>
      </w:pPr>
    </w:p>
    <w:p w:rsidR="002B67D6" w:rsidRPr="00F750A5" w:rsidRDefault="002B67D6" w:rsidP="00A4284E">
      <w:pPr>
        <w:pStyle w:val="Style1"/>
        <w:rPr>
          <w:rFonts w:eastAsia="ＭＳ Ｐゴシック"/>
          <w:lang w:eastAsia="ja-JP"/>
        </w:rPr>
      </w:pPr>
    </w:p>
    <w:p w:rsidR="00D355F7" w:rsidRPr="00F750A5" w:rsidDel="004179A1" w:rsidRDefault="00D355F7" w:rsidP="00D355F7">
      <w:pPr>
        <w:pStyle w:val="Style1"/>
        <w:ind w:left="0" w:firstLine="0"/>
        <w:rPr>
          <w:del w:id="7" w:author="Mino Barada" w:date="2007-08-17T12:33:00Z"/>
          <w:rFonts w:eastAsia="ＭＳ Ｐゴシック"/>
        </w:rPr>
      </w:pPr>
      <w:del w:id="8" w:author="Mino Barada" w:date="2007-08-17T12:33:00Z">
        <w:r w:rsidRPr="00F750A5" w:rsidDel="004179A1">
          <w:rPr>
            <w:rFonts w:eastAsia="ＭＳ Ｐゴシック"/>
          </w:rPr>
          <w:delText>Autodesk Design Review</w:delText>
        </w:r>
      </w:del>
    </w:p>
    <w:p w:rsidR="00404A10" w:rsidRPr="00F750A5" w:rsidRDefault="00D355F7" w:rsidP="00D355F7">
      <w:pPr>
        <w:pStyle w:val="Style1"/>
        <w:rPr>
          <w:rFonts w:eastAsia="ＭＳ Ｐゴシック"/>
          <w:lang w:eastAsia="ja-JP"/>
        </w:rPr>
      </w:pPr>
      <w:r w:rsidRPr="00F750A5">
        <w:rPr>
          <w:rFonts w:eastAsia="ＭＳ Ｐゴシック"/>
          <w:lang w:eastAsia="ja-JP"/>
        </w:rPr>
        <w:t xml:space="preserve">DWF™ </w:t>
      </w:r>
      <w:ins w:id="9" w:author="Mino Barada" w:date="2007-08-17T12:32:00Z">
        <w:r w:rsidR="004179A1">
          <w:rPr>
            <w:rFonts w:eastAsia="ＭＳ Ｐゴシック" w:hint="eastAsia"/>
            <w:lang w:eastAsia="ja-JP"/>
          </w:rPr>
          <w:t>ファイル</w:t>
        </w:r>
      </w:ins>
      <w:r w:rsidR="00F750A5" w:rsidRPr="00F750A5">
        <w:rPr>
          <w:rFonts w:eastAsia="ＭＳ Ｐゴシック" w:hAnsi="ＭＳ Ｐゴシック"/>
          <w:lang w:eastAsia="ja-JP"/>
        </w:rPr>
        <w:t>の表示</w:t>
      </w:r>
      <w:ins w:id="10" w:author="Mino Barada" w:date="2007-08-17T12:25:00Z">
        <w:r w:rsidR="0068028C">
          <w:rPr>
            <w:rFonts w:eastAsia="ＭＳ Ｐゴシック" w:hAnsi="ＭＳ Ｐゴシック" w:hint="eastAsia"/>
            <w:lang w:eastAsia="ja-JP"/>
          </w:rPr>
          <w:t>や印刷</w:t>
        </w:r>
      </w:ins>
      <w:r w:rsidR="00F750A5" w:rsidRPr="00F750A5">
        <w:rPr>
          <w:rFonts w:eastAsia="ＭＳ Ｐゴシック" w:hAnsi="ＭＳ Ｐゴシック"/>
          <w:lang w:eastAsia="ja-JP"/>
        </w:rPr>
        <w:t>、計測、マークアップ</w:t>
      </w:r>
      <w:del w:id="11" w:author="Mino Barada" w:date="2007-08-17T12:32:00Z">
        <w:r w:rsidR="00F750A5" w:rsidRPr="00F750A5" w:rsidDel="004179A1">
          <w:rPr>
            <w:rFonts w:eastAsia="ＭＳ Ｐゴシック" w:hAnsi="ＭＳ Ｐゴシック" w:hint="eastAsia"/>
            <w:lang w:eastAsia="ja-JP"/>
          </w:rPr>
          <w:delText>を無償でご利用いただけます。</w:delText>
        </w:r>
      </w:del>
      <w:ins w:id="12" w:author="Mino Barada" w:date="2007-08-17T12:32:00Z">
        <w:r w:rsidR="004179A1">
          <w:rPr>
            <w:rFonts w:eastAsia="ＭＳ Ｐゴシック" w:hAnsi="ＭＳ Ｐゴシック" w:hint="eastAsia"/>
            <w:lang w:eastAsia="ja-JP"/>
          </w:rPr>
          <w:t>までできる</w:t>
        </w:r>
      </w:ins>
      <w:ins w:id="13" w:author="Mino Barada" w:date="2007-08-17T12:33:00Z">
        <w:r w:rsidR="004179A1">
          <w:rPr>
            <w:rFonts w:eastAsia="ＭＳ Ｐゴシック" w:hAnsi="ＭＳ Ｐゴシック" w:hint="eastAsia"/>
            <w:lang w:eastAsia="ja-JP"/>
          </w:rPr>
          <w:t>無償の</w:t>
        </w:r>
      </w:ins>
      <w:ins w:id="14" w:author="Mino Barada" w:date="2007-08-17T12:32:00Z">
        <w:r w:rsidR="004179A1" w:rsidRPr="00F750A5">
          <w:rPr>
            <w:rFonts w:eastAsia="ＭＳ Ｐゴシック"/>
            <w:lang w:eastAsia="ja-JP"/>
          </w:rPr>
          <w:t>Autodesk Design Review</w:t>
        </w:r>
      </w:ins>
    </w:p>
    <w:sectPr w:rsidR="00404A10" w:rsidRPr="00F750A5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C5A" w:rsidRDefault="00184C5A" w:rsidP="00F750A5">
      <w:pPr>
        <w:spacing w:after="0" w:line="240" w:lineRule="auto"/>
      </w:pPr>
      <w:r>
        <w:separator/>
      </w:r>
    </w:p>
  </w:endnote>
  <w:endnote w:type="continuationSeparator" w:id="1">
    <w:p w:rsidR="00184C5A" w:rsidRDefault="00184C5A" w:rsidP="00F7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C5A" w:rsidRDefault="00184C5A" w:rsidP="00F750A5">
      <w:pPr>
        <w:spacing w:after="0" w:line="240" w:lineRule="auto"/>
      </w:pPr>
      <w:r>
        <w:separator/>
      </w:r>
    </w:p>
  </w:footnote>
  <w:footnote w:type="continuationSeparator" w:id="1">
    <w:p w:rsidR="00184C5A" w:rsidRDefault="00184C5A" w:rsidP="00F7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bordersDoNotSurroundHeader/>
  <w:bordersDoNotSurroundFooter/>
  <w:trackRevisions/>
  <w:defaultTabStop w:val="720"/>
  <w:characterSpacingControl w:val="doNotCompress"/>
  <w:hdrShapeDefaults>
    <o:shapedefaults v:ext="edit" spidmax="24578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7298"/>
    <w:rsid w:val="000224D0"/>
    <w:rsid w:val="00067BCC"/>
    <w:rsid w:val="00091E6E"/>
    <w:rsid w:val="00096A15"/>
    <w:rsid w:val="000B2EAE"/>
    <w:rsid w:val="000B7962"/>
    <w:rsid w:val="000F2F68"/>
    <w:rsid w:val="00105C54"/>
    <w:rsid w:val="00135F5E"/>
    <w:rsid w:val="00145729"/>
    <w:rsid w:val="001461A9"/>
    <w:rsid w:val="0015528B"/>
    <w:rsid w:val="001732BB"/>
    <w:rsid w:val="00184C5A"/>
    <w:rsid w:val="001A3FEB"/>
    <w:rsid w:val="001D691C"/>
    <w:rsid w:val="001E68DD"/>
    <w:rsid w:val="001F231E"/>
    <w:rsid w:val="001F7E27"/>
    <w:rsid w:val="00205A8B"/>
    <w:rsid w:val="00211775"/>
    <w:rsid w:val="002357A1"/>
    <w:rsid w:val="00237D7F"/>
    <w:rsid w:val="00263247"/>
    <w:rsid w:val="002718E5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179A1"/>
    <w:rsid w:val="004274B4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028C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07F57"/>
    <w:rsid w:val="009105F1"/>
    <w:rsid w:val="0099715B"/>
    <w:rsid w:val="00997E02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248E2"/>
    <w:rsid w:val="00B40085"/>
    <w:rsid w:val="00B71739"/>
    <w:rsid w:val="00BD6252"/>
    <w:rsid w:val="00BD7F3A"/>
    <w:rsid w:val="00BE01FE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750A5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7298"/>
    <w:rPr>
      <w:color w:val="0000FF" w:themeColor="hyperlink"/>
      <w:u w:val="single"/>
    </w:rPr>
  </w:style>
  <w:style w:type="paragraph" w:styleId="a6">
    <w:name w:val="No Spacing"/>
    <w:uiPriority w:val="1"/>
    <w:qFormat/>
    <w:rsid w:val="00AE7298"/>
    <w:pPr>
      <w:spacing w:after="0" w:line="240" w:lineRule="auto"/>
    </w:pPr>
  </w:style>
  <w:style w:type="paragraph" w:customStyle="1" w:styleId="Style1">
    <w:name w:val="Style1"/>
    <w:basedOn w:val="a6"/>
    <w:qFormat/>
    <w:rsid w:val="00A4284E"/>
    <w:pPr>
      <w:ind w:left="360" w:hanging="360"/>
    </w:pPr>
  </w:style>
  <w:style w:type="paragraph" w:styleId="a7">
    <w:name w:val="Document Map"/>
    <w:basedOn w:val="a"/>
    <w:link w:val="a8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6E1FE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F750A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F750A5"/>
  </w:style>
  <w:style w:type="paragraph" w:styleId="ab">
    <w:name w:val="footer"/>
    <w:basedOn w:val="a"/>
    <w:link w:val="ac"/>
    <w:uiPriority w:val="99"/>
    <w:semiHidden/>
    <w:unhideWhenUsed/>
    <w:rsid w:val="00F750A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semiHidden/>
    <w:rsid w:val="00F75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furuhaa</cp:lastModifiedBy>
  <cp:revision>5</cp:revision>
  <cp:lastPrinted>2007-07-20T17:31:00Z</cp:lastPrinted>
  <dcterms:created xsi:type="dcterms:W3CDTF">2007-08-17T03:26:00Z</dcterms:created>
  <dcterms:modified xsi:type="dcterms:W3CDTF">2007-08-20T07:09:00Z</dcterms:modified>
</cp:coreProperties>
</file>